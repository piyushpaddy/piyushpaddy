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EA4E3" w14:textId="0F0C4CA8" w:rsidR="004D786B" w:rsidRDefault="00726DB6">
      <w:pPr>
        <w:rPr>
          <w:lang w:val="en-IN"/>
        </w:rPr>
      </w:pPr>
      <w:r w:rsidRPr="00726DB6">
        <w:rPr>
          <w:b/>
          <w:bCs/>
          <w:lang w:val="en-IN"/>
        </w:rPr>
        <w:t>Introduction</w:t>
      </w:r>
      <w:r>
        <w:rPr>
          <w:lang w:val="en-IN"/>
        </w:rPr>
        <w:t xml:space="preserve">- </w:t>
      </w:r>
      <w:r w:rsidRPr="00726DB6">
        <w:rPr>
          <w:lang w:val="en-IN"/>
        </w:rPr>
        <w:t>BARE International is a customer experience research company that offers a variety of services, including business intelligence (BI) analysis, mystery shopping, and data analytics</w:t>
      </w:r>
      <w:r>
        <w:rPr>
          <w:lang w:val="en-IN"/>
        </w:rPr>
        <w:t>.</w:t>
      </w:r>
    </w:p>
    <w:p w14:paraId="38F0E336" w14:textId="77777777" w:rsidR="00332FAA" w:rsidRDefault="00332FAA">
      <w:pPr>
        <w:rPr>
          <w:lang w:val="en-IN"/>
        </w:rPr>
      </w:pPr>
    </w:p>
    <w:p w14:paraId="78F3CE42" w14:textId="42D0F1D1" w:rsidR="00332FAA" w:rsidRDefault="00730550">
      <w:pPr>
        <w:rPr>
          <w:lang w:val="en-IN"/>
        </w:rPr>
      </w:pPr>
      <w:r w:rsidRPr="00730550">
        <w:rPr>
          <w:b/>
          <w:bCs/>
          <w:lang w:val="en-IN"/>
        </w:rPr>
        <w:t>Introduction &amp; Objectives</w:t>
      </w:r>
      <w:r>
        <w:rPr>
          <w:b/>
          <w:bCs/>
          <w:lang w:val="en-IN"/>
        </w:rPr>
        <w:t xml:space="preserve">- </w:t>
      </w:r>
      <w:r>
        <w:rPr>
          <w:lang w:val="en-IN"/>
        </w:rPr>
        <w:t xml:space="preserve">In the dataset we have raw dump and after cleaning the same we have the object to figure out Evaluation scores, Performance grade, Zone wise grade etc. </w:t>
      </w:r>
    </w:p>
    <w:p w14:paraId="11F36D76" w14:textId="0F6E6114" w:rsidR="00730550" w:rsidRDefault="00730550">
      <w:pPr>
        <w:rPr>
          <w:lang w:val="en-IN"/>
        </w:rPr>
      </w:pPr>
      <w:r>
        <w:rPr>
          <w:lang w:val="en-IN"/>
        </w:rPr>
        <w:t xml:space="preserve">By doing all the activity we can analyse all the expected aspect of the data. </w:t>
      </w:r>
    </w:p>
    <w:p w14:paraId="40000D24" w14:textId="77777777" w:rsidR="00730550" w:rsidRDefault="00730550">
      <w:pPr>
        <w:rPr>
          <w:lang w:val="en-IN"/>
        </w:rPr>
      </w:pPr>
    </w:p>
    <w:p w14:paraId="24067444" w14:textId="09B431FA" w:rsidR="00730550" w:rsidRDefault="00E47496">
      <w:pPr>
        <w:rPr>
          <w:lang w:val="en-IN"/>
        </w:rPr>
      </w:pPr>
      <w:r w:rsidRPr="00E47496">
        <w:rPr>
          <w:b/>
          <w:bCs/>
          <w:lang w:val="en-IN"/>
        </w:rPr>
        <w:t>Data Overview</w:t>
      </w:r>
      <w:r>
        <w:rPr>
          <w:b/>
          <w:bCs/>
          <w:lang w:val="en-IN"/>
        </w:rPr>
        <w:t xml:space="preserve">- </w:t>
      </w:r>
      <w:r>
        <w:rPr>
          <w:lang w:val="en-IN"/>
        </w:rPr>
        <w:t xml:space="preserve">Raw data for the analysis is of 62 rows and 83 columns. The data is all about one organisation where several Q&amp;A response were recorded. </w:t>
      </w:r>
    </w:p>
    <w:p w14:paraId="246E6DB2" w14:textId="77777777" w:rsidR="00E47496" w:rsidRDefault="00E47496">
      <w:pPr>
        <w:rPr>
          <w:lang w:val="en-IN"/>
        </w:rPr>
      </w:pPr>
    </w:p>
    <w:p w14:paraId="49A0B424" w14:textId="13FF5BB8" w:rsidR="00E47496" w:rsidRDefault="00E47496">
      <w:pPr>
        <w:rPr>
          <w:lang w:val="en-IN"/>
        </w:rPr>
      </w:pPr>
      <w:r w:rsidRPr="00E47496">
        <w:rPr>
          <w:b/>
          <w:bCs/>
          <w:lang w:val="en-IN"/>
        </w:rPr>
        <w:t>Performance Grading</w:t>
      </w:r>
      <w:r>
        <w:rPr>
          <w:b/>
          <w:bCs/>
          <w:lang w:val="en-IN"/>
        </w:rPr>
        <w:t xml:space="preserve">- </w:t>
      </w:r>
      <w:r>
        <w:rPr>
          <w:lang w:val="en-IN"/>
        </w:rPr>
        <w:t xml:space="preserve">To perform action on data we made it clean as per requirements, after the same we gave the grading as required. </w:t>
      </w:r>
    </w:p>
    <w:p w14:paraId="3E91055E" w14:textId="77777777" w:rsidR="00E47496" w:rsidRDefault="00E47496">
      <w:pPr>
        <w:rPr>
          <w:lang w:val="en-IN"/>
        </w:rPr>
      </w:pPr>
    </w:p>
    <w:p w14:paraId="60F1E556" w14:textId="4BF52E4C" w:rsidR="00E47496" w:rsidRDefault="00E47496">
      <w:pPr>
        <w:rPr>
          <w:lang w:val="en-IN"/>
        </w:rPr>
      </w:pPr>
      <w:r w:rsidRPr="00E47496">
        <w:rPr>
          <w:b/>
          <w:bCs/>
          <w:lang w:val="en-IN"/>
        </w:rPr>
        <w:t>Formula used for grading -</w:t>
      </w:r>
      <w:r>
        <w:rPr>
          <w:lang w:val="en-IN"/>
        </w:rPr>
        <w:t xml:space="preserve"> </w:t>
      </w:r>
      <w:r w:rsidRPr="00E47496">
        <w:rPr>
          <w:lang w:val="en-IN"/>
        </w:rPr>
        <w:t>=IFS(C2&gt;89,"High Performer",C2&gt;69,"AVG Performer",C2&gt;49,"Low Performer",C2&lt;50,"Bottom Performer")</w:t>
      </w:r>
    </w:p>
    <w:p w14:paraId="07797189" w14:textId="77777777" w:rsidR="00E47496" w:rsidRDefault="00E47496">
      <w:pPr>
        <w:rPr>
          <w:lang w:val="en-IN"/>
        </w:rPr>
      </w:pPr>
    </w:p>
    <w:p w14:paraId="57E720B7" w14:textId="77777777" w:rsidR="00E47496" w:rsidRDefault="00E47496">
      <w:pPr>
        <w:rPr>
          <w:lang w:val="en-IN"/>
        </w:rPr>
      </w:pPr>
      <w:r w:rsidRPr="00E47496">
        <w:rPr>
          <w:b/>
          <w:bCs/>
          <w:lang w:val="en-IN"/>
        </w:rPr>
        <w:t>Sample view of grading</w:t>
      </w:r>
      <w:r>
        <w:rPr>
          <w:lang w:val="en-IN"/>
        </w:rPr>
        <w:t>-</w:t>
      </w:r>
    </w:p>
    <w:p w14:paraId="7A5C07C7" w14:textId="77777777" w:rsidR="00E47496" w:rsidRDefault="00E47496">
      <w:pPr>
        <w:rPr>
          <w:lang w:val="en-IN"/>
        </w:rPr>
      </w:pPr>
    </w:p>
    <w:p w14:paraId="3A9A6B98" w14:textId="53981F98" w:rsidR="00E47496" w:rsidRDefault="00E47496" w:rsidP="00E47496">
      <w:pPr>
        <w:jc w:val="center"/>
        <w:rPr>
          <w:lang w:val="en-IN"/>
        </w:rPr>
      </w:pPr>
      <w:r w:rsidRPr="00E47496">
        <w:rPr>
          <w:lang w:val="en-IN"/>
        </w:rPr>
        <w:drawing>
          <wp:inline distT="0" distB="0" distL="0" distR="0" wp14:anchorId="571A7765" wp14:editId="7611D84B">
            <wp:extent cx="3114675" cy="3228975"/>
            <wp:effectExtent l="0" t="0" r="9525" b="9525"/>
            <wp:docPr id="1164108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08314" name=""/>
                    <pic:cNvPicPr/>
                  </pic:nvPicPr>
                  <pic:blipFill>
                    <a:blip r:embed="rId4"/>
                    <a:stretch>
                      <a:fillRect/>
                    </a:stretch>
                  </pic:blipFill>
                  <pic:spPr>
                    <a:xfrm>
                      <a:off x="0" y="0"/>
                      <a:ext cx="3115110" cy="3229426"/>
                    </a:xfrm>
                    <a:prstGeom prst="rect">
                      <a:avLst/>
                    </a:prstGeom>
                  </pic:spPr>
                </pic:pic>
              </a:graphicData>
            </a:graphic>
          </wp:inline>
        </w:drawing>
      </w:r>
    </w:p>
    <w:p w14:paraId="10D1786E" w14:textId="77777777" w:rsidR="00E47496" w:rsidRDefault="00E47496" w:rsidP="00E47496">
      <w:pPr>
        <w:jc w:val="center"/>
        <w:rPr>
          <w:lang w:val="en-IN"/>
        </w:rPr>
      </w:pPr>
    </w:p>
    <w:p w14:paraId="23C86AF4" w14:textId="77777777" w:rsidR="00907628" w:rsidRDefault="00907628" w:rsidP="00E47496">
      <w:pPr>
        <w:rPr>
          <w:lang w:val="en-IN"/>
        </w:rPr>
      </w:pPr>
      <w:r w:rsidRPr="00907628">
        <w:rPr>
          <w:b/>
          <w:bCs/>
          <w:lang w:val="en-IN"/>
        </w:rPr>
        <w:t>Pivot Table Analysis</w:t>
      </w:r>
      <w:r>
        <w:rPr>
          <w:b/>
          <w:bCs/>
          <w:lang w:val="en-IN"/>
        </w:rPr>
        <w:t xml:space="preserve">- </w:t>
      </w:r>
      <w:r>
        <w:rPr>
          <w:lang w:val="en-IN"/>
        </w:rPr>
        <w:t xml:space="preserve">Second step after grading was to show evaluation scores average using pivot table. </w:t>
      </w:r>
    </w:p>
    <w:p w14:paraId="71DFD0BB" w14:textId="77777777" w:rsidR="00907628" w:rsidRDefault="00907628" w:rsidP="00E47496">
      <w:pPr>
        <w:rPr>
          <w:lang w:val="en-IN"/>
        </w:rPr>
      </w:pPr>
    </w:p>
    <w:p w14:paraId="2B9B870B" w14:textId="2D80AC02" w:rsidR="00E47496" w:rsidRDefault="00907628" w:rsidP="00907628">
      <w:pPr>
        <w:jc w:val="center"/>
        <w:rPr>
          <w:b/>
          <w:bCs/>
          <w:lang w:val="en-IN"/>
        </w:rPr>
      </w:pPr>
      <w:r w:rsidRPr="00907628">
        <w:rPr>
          <w:b/>
          <w:bCs/>
          <w:lang w:val="en-IN"/>
        </w:rPr>
        <w:drawing>
          <wp:inline distT="0" distB="0" distL="0" distR="0" wp14:anchorId="4701FA8A" wp14:editId="1F06F990">
            <wp:extent cx="2817074" cy="1350386"/>
            <wp:effectExtent l="0" t="0" r="2540" b="2540"/>
            <wp:docPr id="117607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76221" name=""/>
                    <pic:cNvPicPr/>
                  </pic:nvPicPr>
                  <pic:blipFill>
                    <a:blip r:embed="rId5"/>
                    <a:stretch>
                      <a:fillRect/>
                    </a:stretch>
                  </pic:blipFill>
                  <pic:spPr>
                    <a:xfrm>
                      <a:off x="0" y="0"/>
                      <a:ext cx="2843834" cy="1363214"/>
                    </a:xfrm>
                    <a:prstGeom prst="rect">
                      <a:avLst/>
                    </a:prstGeom>
                  </pic:spPr>
                </pic:pic>
              </a:graphicData>
            </a:graphic>
          </wp:inline>
        </w:drawing>
      </w:r>
    </w:p>
    <w:p w14:paraId="5ACFD101" w14:textId="3B07743F" w:rsidR="00907628" w:rsidRDefault="00907628" w:rsidP="00907628">
      <w:pPr>
        <w:rPr>
          <w:lang w:val="en-IN"/>
        </w:rPr>
      </w:pPr>
      <w:r>
        <w:rPr>
          <w:lang w:val="en-IN"/>
        </w:rPr>
        <w:lastRenderedPageBreak/>
        <w:t xml:space="preserve">Above view in pivot table can be found by dragging the Zone is Rows and Evaluation scores in Values. After performing the same we need to change the value field settings and select Average instead of SUM. </w:t>
      </w:r>
    </w:p>
    <w:p w14:paraId="27B5BBFE" w14:textId="77777777" w:rsidR="00907628" w:rsidRDefault="00907628" w:rsidP="00907628">
      <w:pPr>
        <w:rPr>
          <w:lang w:val="en-IN"/>
        </w:rPr>
      </w:pPr>
    </w:p>
    <w:p w14:paraId="66FCF6DF" w14:textId="3B1F7A32" w:rsidR="00907628" w:rsidRDefault="000F40E7" w:rsidP="00907628">
      <w:pPr>
        <w:rPr>
          <w:lang w:val="en-IN"/>
        </w:rPr>
      </w:pPr>
      <w:r w:rsidRPr="000F40E7">
        <w:rPr>
          <w:b/>
          <w:bCs/>
          <w:lang w:val="en-IN"/>
        </w:rPr>
        <w:t>High Performer Analysis</w:t>
      </w:r>
      <w:r>
        <w:rPr>
          <w:b/>
          <w:bCs/>
          <w:lang w:val="en-IN"/>
        </w:rPr>
        <w:t xml:space="preserve"> – </w:t>
      </w:r>
      <w:r>
        <w:rPr>
          <w:lang w:val="en-IN"/>
        </w:rPr>
        <w:t xml:space="preserve">After preparing the above pivot we prepared analysis table of High Performance. </w:t>
      </w:r>
    </w:p>
    <w:p w14:paraId="22333D9A" w14:textId="22B30AAF" w:rsidR="000F40E7" w:rsidRDefault="000F40E7" w:rsidP="00907628">
      <w:pPr>
        <w:rPr>
          <w:lang w:val="en-IN"/>
        </w:rPr>
      </w:pPr>
      <w:r>
        <w:rPr>
          <w:lang w:val="en-IN"/>
        </w:rPr>
        <w:tab/>
        <w:t xml:space="preserve">To achieve the data we again applied pivot in existing sheet and chose Zones in Row and Grade in values where the filter was applied and only high performer grading was selected. </w:t>
      </w:r>
    </w:p>
    <w:p w14:paraId="49B0098C" w14:textId="77777777" w:rsidR="00372506" w:rsidRDefault="00372506" w:rsidP="00907628">
      <w:pPr>
        <w:rPr>
          <w:lang w:val="en-IN"/>
        </w:rPr>
      </w:pPr>
    </w:p>
    <w:p w14:paraId="0797393E" w14:textId="1C06CF27" w:rsidR="00372506" w:rsidRDefault="00372506" w:rsidP="00372506">
      <w:pPr>
        <w:jc w:val="center"/>
        <w:rPr>
          <w:lang w:val="en-IN"/>
        </w:rPr>
      </w:pPr>
      <w:r w:rsidRPr="00372506">
        <w:rPr>
          <w:lang w:val="en-IN"/>
        </w:rPr>
        <w:drawing>
          <wp:inline distT="0" distB="0" distL="0" distR="0" wp14:anchorId="4C45DD70" wp14:editId="19333C64">
            <wp:extent cx="5886451" cy="1917700"/>
            <wp:effectExtent l="0" t="0" r="0" b="6350"/>
            <wp:docPr id="1943821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21225" name=""/>
                    <pic:cNvPicPr/>
                  </pic:nvPicPr>
                  <pic:blipFill>
                    <a:blip r:embed="rId6"/>
                    <a:stretch>
                      <a:fillRect/>
                    </a:stretch>
                  </pic:blipFill>
                  <pic:spPr>
                    <a:xfrm>
                      <a:off x="0" y="0"/>
                      <a:ext cx="5887283" cy="1917971"/>
                    </a:xfrm>
                    <a:prstGeom prst="rect">
                      <a:avLst/>
                    </a:prstGeom>
                  </pic:spPr>
                </pic:pic>
              </a:graphicData>
            </a:graphic>
          </wp:inline>
        </w:drawing>
      </w:r>
    </w:p>
    <w:p w14:paraId="06347BF7" w14:textId="77777777" w:rsidR="00372506" w:rsidRDefault="00372506" w:rsidP="00372506">
      <w:pPr>
        <w:jc w:val="center"/>
        <w:rPr>
          <w:lang w:val="en-IN"/>
        </w:rPr>
      </w:pPr>
    </w:p>
    <w:p w14:paraId="3EFEA030" w14:textId="0E9D1D64" w:rsidR="00372506" w:rsidRDefault="00372506" w:rsidP="00372506">
      <w:pPr>
        <w:rPr>
          <w:lang w:val="en-IN"/>
        </w:rPr>
      </w:pPr>
      <w:r>
        <w:rPr>
          <w:lang w:val="en-IN"/>
        </w:rPr>
        <w:t xml:space="preserve">To find out the percentage, we will </w:t>
      </w:r>
      <w:r w:rsidRPr="00372506">
        <w:rPr>
          <w:lang w:val="en-IN"/>
        </w:rPr>
        <w:t>divide the number of High Performers by the total number of evaluations</w:t>
      </w:r>
      <w:r>
        <w:rPr>
          <w:lang w:val="en-IN"/>
        </w:rPr>
        <w:t xml:space="preserve">. Data will be same as shown above. </w:t>
      </w:r>
    </w:p>
    <w:p w14:paraId="1042DBA7" w14:textId="77777777" w:rsidR="001710A3" w:rsidRDefault="001710A3" w:rsidP="00372506">
      <w:pPr>
        <w:rPr>
          <w:lang w:val="en-IN"/>
        </w:rPr>
      </w:pPr>
    </w:p>
    <w:p w14:paraId="086FD08D" w14:textId="5D804BD5" w:rsidR="001710A3" w:rsidRDefault="001710A3" w:rsidP="001710A3">
      <w:pPr>
        <w:jc w:val="center"/>
        <w:rPr>
          <w:b/>
          <w:bCs/>
          <w:lang w:val="en-IN"/>
        </w:rPr>
        <w:pPrChange w:id="0" w:author="Piyush Khare" w:date="2024-09-10T17:48:00Z" w16du:dateUtc="2024-09-10T12:18:00Z">
          <w:pPr/>
        </w:pPrChange>
      </w:pPr>
      <w:r w:rsidRPr="001710A3">
        <w:rPr>
          <w:b/>
          <w:bCs/>
          <w:lang w:val="en-IN"/>
        </w:rPr>
        <w:t>Visualization</w:t>
      </w:r>
    </w:p>
    <w:p w14:paraId="09384231" w14:textId="77777777" w:rsidR="001710A3" w:rsidRDefault="001710A3" w:rsidP="00372506">
      <w:pPr>
        <w:rPr>
          <w:b/>
          <w:bCs/>
          <w:lang w:val="en-IN"/>
        </w:rPr>
      </w:pPr>
    </w:p>
    <w:p w14:paraId="54A46265" w14:textId="30CA1764" w:rsidR="001710A3" w:rsidRDefault="001710A3" w:rsidP="00372506">
      <w:pPr>
        <w:rPr>
          <w:ins w:id="1" w:author="Piyush Khare" w:date="2024-09-10T17:48:00Z" w16du:dateUtc="2024-09-10T12:18:00Z"/>
          <w:b/>
          <w:bCs/>
          <w:lang w:val="en-IN"/>
        </w:rPr>
      </w:pPr>
      <w:r w:rsidRPr="001710A3">
        <w:rPr>
          <w:b/>
          <w:bCs/>
          <w:lang w:val="en-IN"/>
        </w:rPr>
        <w:t>Bar chart: Average Evaluation Scores by Zone</w:t>
      </w:r>
      <w:ins w:id="2" w:author="Piyush Khare" w:date="2024-09-10T17:48:00Z" w16du:dateUtc="2024-09-10T12:18:00Z">
        <w:r>
          <w:rPr>
            <w:b/>
            <w:bCs/>
            <w:lang w:val="en-IN"/>
          </w:rPr>
          <w:t xml:space="preserve"> – </w:t>
        </w:r>
      </w:ins>
    </w:p>
    <w:p w14:paraId="38EEE382" w14:textId="77777777" w:rsidR="001710A3" w:rsidRDefault="001710A3" w:rsidP="00372506">
      <w:pPr>
        <w:rPr>
          <w:ins w:id="3" w:author="Piyush Khare" w:date="2024-09-10T17:48:00Z" w16du:dateUtc="2024-09-10T12:18:00Z"/>
          <w:b/>
          <w:bCs/>
          <w:lang w:val="en-IN"/>
        </w:rPr>
      </w:pPr>
    </w:p>
    <w:p w14:paraId="235D934C" w14:textId="54644456" w:rsidR="001710A3" w:rsidRDefault="003F557B" w:rsidP="003F557B">
      <w:pPr>
        <w:jc w:val="center"/>
        <w:rPr>
          <w:ins w:id="4" w:author="Piyush Khare" w:date="2024-09-10T17:49:00Z" w16du:dateUtc="2024-09-10T12:19:00Z"/>
          <w:b/>
          <w:bCs/>
          <w:lang w:val="en-IN"/>
        </w:rPr>
      </w:pPr>
      <w:ins w:id="5" w:author="Piyush Khare" w:date="2024-09-10T17:49:00Z" w16du:dateUtc="2024-09-10T12:19:00Z">
        <w:r>
          <w:rPr>
            <w:b/>
            <w:bCs/>
            <w:noProof/>
            <w:lang w:val="en-IN"/>
          </w:rPr>
          <w:drawing>
            <wp:inline distT="0" distB="0" distL="0" distR="0" wp14:anchorId="6052F9DA" wp14:editId="0786AB3F">
              <wp:extent cx="4584700" cy="2755900"/>
              <wp:effectExtent l="0" t="0" r="6350" b="6350"/>
              <wp:docPr id="1997068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ins>
    </w:p>
    <w:p w14:paraId="68C73AA7" w14:textId="77777777" w:rsidR="003F557B" w:rsidRDefault="003F557B" w:rsidP="003F557B">
      <w:pPr>
        <w:jc w:val="center"/>
        <w:rPr>
          <w:ins w:id="6" w:author="Piyush Khare" w:date="2024-09-10T17:49:00Z" w16du:dateUtc="2024-09-10T12:19:00Z"/>
          <w:b/>
          <w:bCs/>
          <w:lang w:val="en-IN"/>
        </w:rPr>
      </w:pPr>
    </w:p>
    <w:p w14:paraId="12E65711" w14:textId="77777777" w:rsidR="003F557B" w:rsidRDefault="003F557B" w:rsidP="003F557B">
      <w:pPr>
        <w:rPr>
          <w:ins w:id="7" w:author="Piyush Khare" w:date="2024-09-10T17:50:00Z" w16du:dateUtc="2024-09-10T12:20:00Z"/>
          <w:b/>
          <w:bCs/>
          <w:lang w:val="en-IN"/>
        </w:rPr>
      </w:pPr>
    </w:p>
    <w:p w14:paraId="1DD79570" w14:textId="77777777" w:rsidR="003F557B" w:rsidRDefault="003F557B" w:rsidP="003F557B">
      <w:pPr>
        <w:rPr>
          <w:ins w:id="8" w:author="Piyush Khare" w:date="2024-09-10T17:50:00Z" w16du:dateUtc="2024-09-10T12:20:00Z"/>
          <w:b/>
          <w:bCs/>
          <w:lang w:val="en-IN"/>
        </w:rPr>
      </w:pPr>
    </w:p>
    <w:p w14:paraId="7BAF6A13" w14:textId="6367BD57" w:rsidR="003F557B" w:rsidRDefault="003F557B" w:rsidP="003F557B">
      <w:pPr>
        <w:rPr>
          <w:ins w:id="9" w:author="Piyush Khare" w:date="2024-09-10T17:50:00Z" w16du:dateUtc="2024-09-10T12:20:00Z"/>
          <w:b/>
          <w:bCs/>
          <w:lang w:val="en-IN"/>
        </w:rPr>
      </w:pPr>
      <w:ins w:id="10" w:author="Piyush Khare" w:date="2024-09-10T17:50:00Z" w16du:dateUtc="2024-09-10T12:20:00Z">
        <w:r w:rsidRPr="003F557B">
          <w:rPr>
            <w:b/>
            <w:bCs/>
            <w:lang w:val="en-IN"/>
          </w:rPr>
          <w:lastRenderedPageBreak/>
          <w:t>Pie chart: Percentage of High Performers by Region</w:t>
        </w:r>
        <w:r>
          <w:rPr>
            <w:b/>
            <w:bCs/>
            <w:lang w:val="en-IN"/>
          </w:rPr>
          <w:t xml:space="preserve">- </w:t>
        </w:r>
      </w:ins>
    </w:p>
    <w:p w14:paraId="0669F49D" w14:textId="77777777" w:rsidR="003F557B" w:rsidRDefault="003F557B" w:rsidP="003F557B">
      <w:pPr>
        <w:rPr>
          <w:ins w:id="11" w:author="Piyush Khare" w:date="2024-09-10T17:50:00Z" w16du:dateUtc="2024-09-10T12:20:00Z"/>
          <w:b/>
          <w:bCs/>
          <w:lang w:val="en-IN"/>
        </w:rPr>
      </w:pPr>
    </w:p>
    <w:p w14:paraId="5D5A768E" w14:textId="77777777" w:rsidR="003F557B" w:rsidRDefault="003F557B" w:rsidP="003F557B">
      <w:pPr>
        <w:rPr>
          <w:ins w:id="12" w:author="Piyush Khare" w:date="2024-09-10T17:50:00Z" w16du:dateUtc="2024-09-10T12:20:00Z"/>
          <w:b/>
          <w:bCs/>
          <w:lang w:val="en-IN"/>
        </w:rPr>
      </w:pPr>
    </w:p>
    <w:p w14:paraId="1369075E" w14:textId="48C50493" w:rsidR="003F557B" w:rsidRDefault="003F557B" w:rsidP="003F557B">
      <w:pPr>
        <w:jc w:val="center"/>
        <w:rPr>
          <w:ins w:id="13" w:author="Piyush Khare" w:date="2024-09-10T17:51:00Z" w16du:dateUtc="2024-09-10T12:21:00Z"/>
          <w:b/>
          <w:bCs/>
          <w:lang w:val="en-IN"/>
        </w:rPr>
      </w:pPr>
      <w:ins w:id="14" w:author="Piyush Khare" w:date="2024-09-10T17:50:00Z" w16du:dateUtc="2024-09-10T12:20:00Z">
        <w:r>
          <w:rPr>
            <w:b/>
            <w:bCs/>
            <w:noProof/>
            <w:lang w:val="en-IN"/>
          </w:rPr>
          <w:drawing>
            <wp:inline distT="0" distB="0" distL="0" distR="0" wp14:anchorId="358772AB" wp14:editId="6B5220E6">
              <wp:extent cx="4584700" cy="2755900"/>
              <wp:effectExtent l="0" t="0" r="6350" b="6350"/>
              <wp:docPr id="1352667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ins>
    </w:p>
    <w:p w14:paraId="5D11A71C" w14:textId="77777777" w:rsidR="003F557B" w:rsidRDefault="003F557B" w:rsidP="003F557B">
      <w:pPr>
        <w:jc w:val="center"/>
        <w:rPr>
          <w:ins w:id="15" w:author="Piyush Khare" w:date="2024-09-10T17:51:00Z" w16du:dateUtc="2024-09-10T12:21:00Z"/>
          <w:b/>
          <w:bCs/>
          <w:lang w:val="en-IN"/>
        </w:rPr>
      </w:pPr>
    </w:p>
    <w:p w14:paraId="34EE9A82" w14:textId="304F46EE" w:rsidR="003F557B" w:rsidRDefault="003F557B" w:rsidP="003F557B">
      <w:pPr>
        <w:rPr>
          <w:ins w:id="16" w:author="Piyush Khare" w:date="2024-09-10T17:50:00Z" w16du:dateUtc="2024-09-10T12:20:00Z"/>
          <w:b/>
          <w:bCs/>
          <w:lang w:val="en-IN"/>
        </w:rPr>
        <w:pPrChange w:id="17" w:author="Piyush Khare" w:date="2024-09-10T17:51:00Z" w16du:dateUtc="2024-09-10T12:21:00Z">
          <w:pPr>
            <w:jc w:val="center"/>
          </w:pPr>
        </w:pPrChange>
      </w:pPr>
      <w:ins w:id="18" w:author="Piyush Khare" w:date="2024-09-10T17:51:00Z" w16du:dateUtc="2024-09-10T12:21:00Z">
        <w:r w:rsidRPr="003F557B">
          <w:rPr>
            <w:b/>
            <w:bCs/>
            <w:lang w:val="en-IN"/>
          </w:rPr>
          <w:t>Line graph: Performance Trends Over Time</w:t>
        </w:r>
        <w:r>
          <w:rPr>
            <w:b/>
            <w:bCs/>
            <w:lang w:val="en-IN"/>
          </w:rPr>
          <w:t xml:space="preserve">- </w:t>
        </w:r>
      </w:ins>
    </w:p>
    <w:p w14:paraId="018F1863" w14:textId="77777777" w:rsidR="003F557B" w:rsidRDefault="003F557B" w:rsidP="003F557B">
      <w:pPr>
        <w:jc w:val="center"/>
        <w:rPr>
          <w:ins w:id="19" w:author="Piyush Khare" w:date="2024-09-10T17:50:00Z" w16du:dateUtc="2024-09-10T12:20:00Z"/>
          <w:b/>
          <w:bCs/>
          <w:lang w:val="en-IN"/>
        </w:rPr>
      </w:pPr>
    </w:p>
    <w:p w14:paraId="6F6E9F71" w14:textId="3B0FED89" w:rsidR="003F557B" w:rsidRDefault="003F557B" w:rsidP="003F557B">
      <w:pPr>
        <w:jc w:val="center"/>
        <w:rPr>
          <w:ins w:id="20" w:author="Piyush Khare" w:date="2024-09-10T17:51:00Z" w16du:dateUtc="2024-09-10T12:21:00Z"/>
          <w:b/>
          <w:bCs/>
          <w:lang w:val="en-IN"/>
        </w:rPr>
      </w:pPr>
      <w:ins w:id="21" w:author="Piyush Khare" w:date="2024-09-10T17:51:00Z" w16du:dateUtc="2024-09-10T12:21:00Z">
        <w:r>
          <w:rPr>
            <w:noProof/>
          </w:rPr>
          <w:drawing>
            <wp:inline distT="0" distB="0" distL="0" distR="0" wp14:anchorId="6D187E94" wp14:editId="4995F169">
              <wp:extent cx="5943600" cy="2452370"/>
              <wp:effectExtent l="0" t="0" r="0" b="5080"/>
              <wp:docPr id="161586206" name="Chart 1">
                <a:extLst xmlns:a="http://schemas.openxmlformats.org/drawingml/2006/main">
                  <a:ext uri="{FF2B5EF4-FFF2-40B4-BE49-F238E27FC236}">
                    <a16:creationId xmlns:a16="http://schemas.microsoft.com/office/drawing/2014/main" id="{E803CF83-D2A3-3587-B038-7F2B2F5D36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ins>
    </w:p>
    <w:p w14:paraId="3E31FCA8" w14:textId="77777777" w:rsidR="003F557B" w:rsidRDefault="003F557B" w:rsidP="003F557B">
      <w:pPr>
        <w:jc w:val="center"/>
        <w:rPr>
          <w:ins w:id="22" w:author="Piyush Khare" w:date="2024-09-10T17:51:00Z" w16du:dateUtc="2024-09-10T12:21:00Z"/>
          <w:b/>
          <w:bCs/>
          <w:lang w:val="en-IN"/>
        </w:rPr>
      </w:pPr>
    </w:p>
    <w:p w14:paraId="401A6D0D" w14:textId="46B21515" w:rsidR="003F557B" w:rsidRDefault="003F557B" w:rsidP="003F557B">
      <w:pPr>
        <w:rPr>
          <w:ins w:id="23" w:author="Piyush Khare" w:date="2024-09-10T17:52:00Z" w16du:dateUtc="2024-09-10T12:22:00Z"/>
          <w:b/>
          <w:bCs/>
          <w:lang w:val="en-IN"/>
        </w:rPr>
      </w:pPr>
      <w:ins w:id="24" w:author="Piyush Khare" w:date="2024-09-10T17:52:00Z">
        <w:r w:rsidRPr="003F557B">
          <w:rPr>
            <w:b/>
            <w:bCs/>
            <w:lang w:val="en-IN"/>
          </w:rPr>
          <w:t>Heatmap: Breakdown by Evaluation Criteria</w:t>
        </w:r>
      </w:ins>
      <w:ins w:id="25" w:author="Piyush Khare" w:date="2024-09-10T17:52:00Z" w16du:dateUtc="2024-09-10T12:22:00Z">
        <w:r>
          <w:rPr>
            <w:b/>
            <w:bCs/>
            <w:lang w:val="en-IN"/>
          </w:rPr>
          <w:t xml:space="preserve">- </w:t>
        </w:r>
      </w:ins>
    </w:p>
    <w:p w14:paraId="06DD1560" w14:textId="77777777" w:rsidR="003F557B" w:rsidRDefault="003F557B" w:rsidP="003F557B">
      <w:pPr>
        <w:rPr>
          <w:ins w:id="26" w:author="Piyush Khare" w:date="2024-09-10T17:52:00Z" w16du:dateUtc="2024-09-10T12:22:00Z"/>
          <w:b/>
          <w:bCs/>
          <w:lang w:val="en-IN"/>
        </w:rPr>
      </w:pPr>
    </w:p>
    <w:p w14:paraId="59EF6004" w14:textId="4567C6AF" w:rsidR="003F557B" w:rsidRDefault="003F557B" w:rsidP="0060783D">
      <w:pPr>
        <w:jc w:val="center"/>
        <w:rPr>
          <w:ins w:id="27" w:author="Piyush Khare" w:date="2024-09-10T17:52:00Z" w16du:dateUtc="2024-09-10T12:22:00Z"/>
          <w:b/>
          <w:bCs/>
          <w:lang w:val="en-IN"/>
        </w:rPr>
        <w:pPrChange w:id="28" w:author="Piyush Khare" w:date="2024-09-10T17:53:00Z" w16du:dateUtc="2024-09-10T12:23:00Z">
          <w:pPr/>
        </w:pPrChange>
      </w:pPr>
      <w:ins w:id="29" w:author="Piyush Khare" w:date="2024-09-10T17:52:00Z" w16du:dateUtc="2024-09-10T12:22:00Z">
        <w:r w:rsidRPr="003F557B">
          <w:rPr>
            <w:b/>
            <w:bCs/>
            <w:lang w:val="en-IN"/>
          </w:rPr>
          <w:drawing>
            <wp:inline distT="0" distB="0" distL="0" distR="0" wp14:anchorId="393DF2F4" wp14:editId="5C114EBB">
              <wp:extent cx="4352925" cy="1247775"/>
              <wp:effectExtent l="0" t="0" r="9525" b="9525"/>
              <wp:docPr id="193906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62026" name=""/>
                      <pic:cNvPicPr/>
                    </pic:nvPicPr>
                    <pic:blipFill>
                      <a:blip r:embed="rId10"/>
                      <a:stretch>
                        <a:fillRect/>
                      </a:stretch>
                    </pic:blipFill>
                    <pic:spPr>
                      <a:xfrm>
                        <a:off x="0" y="0"/>
                        <a:ext cx="4353539" cy="1247951"/>
                      </a:xfrm>
                      <a:prstGeom prst="rect">
                        <a:avLst/>
                      </a:prstGeom>
                    </pic:spPr>
                  </pic:pic>
                </a:graphicData>
              </a:graphic>
            </wp:inline>
          </w:drawing>
        </w:r>
      </w:ins>
    </w:p>
    <w:p w14:paraId="138800A3" w14:textId="638D360B" w:rsidR="003F557B" w:rsidRDefault="003F557B" w:rsidP="003F557B">
      <w:pPr>
        <w:tabs>
          <w:tab w:val="left" w:pos="7400"/>
        </w:tabs>
        <w:rPr>
          <w:ins w:id="30" w:author="Piyush Khare" w:date="2024-09-10T17:52:00Z" w16du:dateUtc="2024-09-10T12:22:00Z"/>
          <w:lang w:val="en-IN"/>
        </w:rPr>
      </w:pPr>
      <w:ins w:id="31" w:author="Piyush Khare" w:date="2024-09-10T17:52:00Z" w16du:dateUtc="2024-09-10T12:22:00Z">
        <w:r>
          <w:rPr>
            <w:lang w:val="en-IN"/>
          </w:rPr>
          <w:tab/>
        </w:r>
      </w:ins>
    </w:p>
    <w:p w14:paraId="33F4751F" w14:textId="5C34FE67" w:rsidR="0060783D" w:rsidRDefault="0060783D" w:rsidP="003F557B">
      <w:pPr>
        <w:tabs>
          <w:tab w:val="left" w:pos="7400"/>
        </w:tabs>
        <w:rPr>
          <w:ins w:id="32" w:author="Piyush Khare" w:date="2024-09-10T17:52:00Z" w16du:dateUtc="2024-09-10T12:22:00Z"/>
          <w:b/>
          <w:bCs/>
          <w:lang w:val="en-IN"/>
        </w:rPr>
      </w:pPr>
      <w:ins w:id="33" w:author="Piyush Khare" w:date="2024-09-10T17:52:00Z">
        <w:r w:rsidRPr="0060783D">
          <w:rPr>
            <w:b/>
            <w:bCs/>
            <w:lang w:val="en-IN"/>
            <w:rPrChange w:id="34" w:author="Piyush Khare" w:date="2024-09-10T17:52:00Z" w16du:dateUtc="2024-09-10T12:22:00Z">
              <w:rPr>
                <w:lang w:val="en-IN"/>
              </w:rPr>
            </w:rPrChange>
          </w:rPr>
          <w:lastRenderedPageBreak/>
          <w:t>Stacked bar chart: High vs. Low Performers Comparison</w:t>
        </w:r>
      </w:ins>
      <w:ins w:id="35" w:author="Piyush Khare" w:date="2024-09-10T17:52:00Z" w16du:dateUtc="2024-09-10T12:22:00Z">
        <w:r>
          <w:rPr>
            <w:b/>
            <w:bCs/>
            <w:lang w:val="en-IN"/>
          </w:rPr>
          <w:t xml:space="preserve">- </w:t>
        </w:r>
      </w:ins>
    </w:p>
    <w:p w14:paraId="6939F6E7" w14:textId="77777777" w:rsidR="0060783D" w:rsidRDefault="0060783D" w:rsidP="003F557B">
      <w:pPr>
        <w:tabs>
          <w:tab w:val="left" w:pos="7400"/>
        </w:tabs>
        <w:rPr>
          <w:ins w:id="36" w:author="Piyush Khare" w:date="2024-09-10T17:52:00Z" w16du:dateUtc="2024-09-10T12:22:00Z"/>
          <w:b/>
          <w:bCs/>
          <w:lang w:val="en-IN"/>
        </w:rPr>
      </w:pPr>
    </w:p>
    <w:p w14:paraId="4D86E5DD" w14:textId="2778C66C" w:rsidR="0060783D" w:rsidRDefault="0060783D" w:rsidP="0060783D">
      <w:pPr>
        <w:tabs>
          <w:tab w:val="left" w:pos="7400"/>
        </w:tabs>
        <w:jc w:val="center"/>
        <w:rPr>
          <w:ins w:id="37" w:author="Piyush Khare" w:date="2024-09-10T17:57:00Z" w16du:dateUtc="2024-09-10T12:27:00Z"/>
          <w:b/>
          <w:bCs/>
          <w:lang w:val="en-IN"/>
        </w:rPr>
      </w:pPr>
      <w:ins w:id="38" w:author="Piyush Khare" w:date="2024-09-10T17:53:00Z" w16du:dateUtc="2024-09-10T12:23:00Z">
        <w:r>
          <w:rPr>
            <w:b/>
            <w:bCs/>
            <w:noProof/>
            <w:lang w:val="en-IN"/>
          </w:rPr>
          <w:drawing>
            <wp:inline distT="0" distB="0" distL="0" distR="0" wp14:anchorId="5CEA2D37" wp14:editId="33719548">
              <wp:extent cx="4590415" cy="2755900"/>
              <wp:effectExtent l="0" t="0" r="635" b="6350"/>
              <wp:docPr id="11185766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0415" cy="2755900"/>
                      </a:xfrm>
                      <a:prstGeom prst="rect">
                        <a:avLst/>
                      </a:prstGeom>
                      <a:noFill/>
                    </pic:spPr>
                  </pic:pic>
                </a:graphicData>
              </a:graphic>
            </wp:inline>
          </w:drawing>
        </w:r>
      </w:ins>
    </w:p>
    <w:p w14:paraId="0BF4EB3B" w14:textId="77777777" w:rsidR="003B615B" w:rsidRDefault="003B615B" w:rsidP="0060783D">
      <w:pPr>
        <w:tabs>
          <w:tab w:val="left" w:pos="7400"/>
        </w:tabs>
        <w:jc w:val="center"/>
        <w:rPr>
          <w:ins w:id="39" w:author="Piyush Khare" w:date="2024-09-10T17:57:00Z" w16du:dateUtc="2024-09-10T12:27:00Z"/>
          <w:b/>
          <w:bCs/>
          <w:lang w:val="en-IN"/>
        </w:rPr>
      </w:pPr>
    </w:p>
    <w:p w14:paraId="1AEB739D" w14:textId="4CFA8ACB" w:rsidR="003B615B" w:rsidRDefault="003B615B" w:rsidP="003B615B">
      <w:pPr>
        <w:tabs>
          <w:tab w:val="left" w:pos="7400"/>
        </w:tabs>
        <w:rPr>
          <w:ins w:id="40" w:author="Piyush Khare" w:date="2024-09-10T17:57:00Z" w16du:dateUtc="2024-09-10T12:27:00Z"/>
          <w:lang w:val="en-IN"/>
        </w:rPr>
      </w:pPr>
      <w:ins w:id="41" w:author="Piyush Khare" w:date="2024-09-10T17:57:00Z">
        <w:r w:rsidRPr="003B615B">
          <w:rPr>
            <w:b/>
            <w:bCs/>
            <w:lang w:val="en-IN"/>
          </w:rPr>
          <w:t>Key Insights</w:t>
        </w:r>
      </w:ins>
      <w:ins w:id="42" w:author="Piyush Khare" w:date="2024-09-10T17:57:00Z" w16du:dateUtc="2024-09-10T12:27:00Z">
        <w:r>
          <w:rPr>
            <w:b/>
            <w:bCs/>
            <w:lang w:val="en-IN"/>
          </w:rPr>
          <w:t xml:space="preserve"> – </w:t>
        </w:r>
      </w:ins>
    </w:p>
    <w:p w14:paraId="012DD37D" w14:textId="77777777" w:rsidR="003B615B" w:rsidRDefault="003B615B" w:rsidP="003B615B">
      <w:pPr>
        <w:tabs>
          <w:tab w:val="left" w:pos="7400"/>
        </w:tabs>
        <w:rPr>
          <w:ins w:id="43" w:author="Piyush Khare" w:date="2024-09-10T18:06:00Z" w16du:dateUtc="2024-09-10T12:36:00Z"/>
          <w:lang w:val="en-IN"/>
        </w:rPr>
      </w:pPr>
    </w:p>
    <w:p w14:paraId="2B51BCF9" w14:textId="76218767" w:rsidR="003B615B" w:rsidRDefault="003B615B" w:rsidP="003B615B">
      <w:pPr>
        <w:tabs>
          <w:tab w:val="left" w:pos="7400"/>
        </w:tabs>
        <w:rPr>
          <w:ins w:id="44" w:author="Piyush Khare" w:date="2024-09-10T17:57:00Z" w16du:dateUtc="2024-09-10T12:27:00Z"/>
          <w:lang w:val="en-IN"/>
        </w:rPr>
      </w:pPr>
      <w:ins w:id="45" w:author="Piyush Khare" w:date="2024-09-10T18:06:00Z" w16du:dateUtc="2024-09-10T12:36:00Z">
        <w:r>
          <w:rPr>
            <w:lang w:val="en-IN"/>
          </w:rPr>
          <w:t>As per the analysis overall 16% contri</w:t>
        </w:r>
      </w:ins>
      <w:ins w:id="46" w:author="Piyush Khare" w:date="2024-09-10T18:07:00Z" w16du:dateUtc="2024-09-10T12:37:00Z">
        <w:r>
          <w:rPr>
            <w:lang w:val="en-IN"/>
          </w:rPr>
          <w:t xml:space="preserve">bution is found for high performers </w:t>
        </w:r>
        <w:r w:rsidR="00E27D22">
          <w:rPr>
            <w:lang w:val="en-IN"/>
          </w:rPr>
          <w:t xml:space="preserve">and the analysis is mentioned below. As per the analysis Zone North is at 7% </w:t>
        </w:r>
      </w:ins>
      <w:ins w:id="47" w:author="Piyush Khare" w:date="2024-09-10T18:08:00Z" w16du:dateUtc="2024-09-10T12:38:00Z">
        <w:r w:rsidR="00E27D22">
          <w:rPr>
            <w:lang w:val="en-IN"/>
          </w:rPr>
          <w:t xml:space="preserve">which is highest among all and same prove that the North zone contains maximum number of top performers as per grading system. </w:t>
        </w:r>
      </w:ins>
    </w:p>
    <w:p w14:paraId="6728412D" w14:textId="5C2E2658" w:rsidR="003B615B" w:rsidRDefault="003B615B" w:rsidP="003B615B">
      <w:pPr>
        <w:tabs>
          <w:tab w:val="left" w:pos="7400"/>
        </w:tabs>
        <w:rPr>
          <w:ins w:id="48" w:author="Piyush Khare" w:date="2024-09-10T18:05:00Z" w16du:dateUtc="2024-09-10T12:35:00Z"/>
          <w:lang w:val="en-IN"/>
        </w:rPr>
      </w:pPr>
      <w:ins w:id="49" w:author="Piyush Khare" w:date="2024-09-10T18:00:00Z" w16du:dateUtc="2024-09-10T12:30:00Z">
        <w:r>
          <w:rPr>
            <w:lang w:val="en-IN"/>
          </w:rPr>
          <w:t>High performance is observed due to scoring good in Objection Handling, Trial Room</w:t>
        </w:r>
      </w:ins>
      <w:ins w:id="50" w:author="Piyush Khare" w:date="2024-09-10T18:05:00Z" w16du:dateUtc="2024-09-10T12:35:00Z">
        <w:r>
          <w:rPr>
            <w:lang w:val="en-IN"/>
          </w:rPr>
          <w:t xml:space="preserve">, Care etc. </w:t>
        </w:r>
      </w:ins>
    </w:p>
    <w:p w14:paraId="5ED9F1D3" w14:textId="11EA993E" w:rsidR="003B615B" w:rsidRDefault="003B615B" w:rsidP="003B615B">
      <w:pPr>
        <w:tabs>
          <w:tab w:val="left" w:pos="7400"/>
        </w:tabs>
        <w:rPr>
          <w:ins w:id="51" w:author="Piyush Khare" w:date="2024-09-10T18:06:00Z" w16du:dateUtc="2024-09-10T12:36:00Z"/>
          <w:lang w:val="en-IN"/>
        </w:rPr>
      </w:pPr>
      <w:ins w:id="52" w:author="Piyush Khare" w:date="2024-09-10T18:05:00Z" w16du:dateUtc="2024-09-10T12:35:00Z">
        <w:r>
          <w:rPr>
            <w:lang w:val="en-IN"/>
          </w:rPr>
          <w:t>Low Performance is due to drastic impact on Care and closure</w:t>
        </w:r>
      </w:ins>
      <w:ins w:id="53" w:author="Piyush Khare" w:date="2024-09-10T18:06:00Z" w16du:dateUtc="2024-09-10T12:36:00Z">
        <w:r>
          <w:rPr>
            <w:lang w:val="en-IN"/>
          </w:rPr>
          <w:t xml:space="preserve"> and trial experience. </w:t>
        </w:r>
      </w:ins>
    </w:p>
    <w:p w14:paraId="46DE1232" w14:textId="77777777" w:rsidR="003B615B" w:rsidRDefault="003B615B" w:rsidP="003B615B">
      <w:pPr>
        <w:tabs>
          <w:tab w:val="left" w:pos="7400"/>
        </w:tabs>
        <w:rPr>
          <w:ins w:id="54" w:author="Piyush Khare" w:date="2024-09-10T18:06:00Z" w16du:dateUtc="2024-09-10T12:36:00Z"/>
          <w:lang w:val="en-IN"/>
        </w:rPr>
      </w:pPr>
    </w:p>
    <w:p w14:paraId="0A021FA7" w14:textId="426B6184" w:rsidR="003B615B" w:rsidRDefault="003B615B" w:rsidP="003B615B">
      <w:pPr>
        <w:tabs>
          <w:tab w:val="left" w:pos="7400"/>
        </w:tabs>
        <w:rPr>
          <w:ins w:id="55" w:author="Piyush Khare" w:date="2024-09-10T18:08:00Z" w16du:dateUtc="2024-09-10T12:38:00Z"/>
          <w:lang w:val="en-IN"/>
        </w:rPr>
      </w:pPr>
      <w:ins w:id="56" w:author="Piyush Khare" w:date="2024-09-10T18:05:00Z" w16du:dateUtc="2024-09-10T12:35:00Z">
        <w:r w:rsidRPr="003B615B">
          <w:rPr>
            <w:lang w:val="en-IN"/>
          </w:rPr>
          <w:drawing>
            <wp:inline distT="0" distB="0" distL="0" distR="0" wp14:anchorId="2C88DF78" wp14:editId="1414877E">
              <wp:extent cx="5943600" cy="895350"/>
              <wp:effectExtent l="0" t="0" r="0" b="0"/>
              <wp:docPr id="182067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76328" name=""/>
                      <pic:cNvPicPr/>
                    </pic:nvPicPr>
                    <pic:blipFill>
                      <a:blip r:embed="rId12"/>
                      <a:stretch>
                        <a:fillRect/>
                      </a:stretch>
                    </pic:blipFill>
                    <pic:spPr>
                      <a:xfrm>
                        <a:off x="0" y="0"/>
                        <a:ext cx="5943600" cy="895350"/>
                      </a:xfrm>
                      <a:prstGeom prst="rect">
                        <a:avLst/>
                      </a:prstGeom>
                    </pic:spPr>
                  </pic:pic>
                </a:graphicData>
              </a:graphic>
            </wp:inline>
          </w:drawing>
        </w:r>
      </w:ins>
    </w:p>
    <w:p w14:paraId="6EE2F957" w14:textId="77777777" w:rsidR="007E120C" w:rsidRDefault="007E120C" w:rsidP="003B615B">
      <w:pPr>
        <w:tabs>
          <w:tab w:val="left" w:pos="7400"/>
        </w:tabs>
        <w:rPr>
          <w:ins w:id="57" w:author="Piyush Khare" w:date="2024-09-10T18:08:00Z" w16du:dateUtc="2024-09-10T12:38:00Z"/>
          <w:lang w:val="en-IN"/>
        </w:rPr>
      </w:pPr>
    </w:p>
    <w:p w14:paraId="4B40CCD3" w14:textId="41783F7D" w:rsidR="007E120C" w:rsidRDefault="007E120C" w:rsidP="003B615B">
      <w:pPr>
        <w:tabs>
          <w:tab w:val="left" w:pos="7400"/>
        </w:tabs>
        <w:rPr>
          <w:ins w:id="58" w:author="Piyush Khare" w:date="2024-09-10T18:09:00Z" w16du:dateUtc="2024-09-10T12:39:00Z"/>
          <w:lang w:val="en-IN"/>
        </w:rPr>
      </w:pPr>
      <w:ins w:id="59" w:author="Piyush Khare" w:date="2024-09-10T18:08:00Z">
        <w:r w:rsidRPr="007E120C">
          <w:rPr>
            <w:b/>
            <w:bCs/>
            <w:lang w:val="en-IN"/>
          </w:rPr>
          <w:t>Recommendations</w:t>
        </w:r>
      </w:ins>
      <w:ins w:id="60" w:author="Piyush Khare" w:date="2024-09-10T18:09:00Z" w16du:dateUtc="2024-09-10T12:39:00Z">
        <w:r w:rsidR="00260708">
          <w:rPr>
            <w:b/>
            <w:bCs/>
            <w:lang w:val="en-IN"/>
          </w:rPr>
          <w:t xml:space="preserve">- </w:t>
        </w:r>
        <w:r w:rsidR="00260708">
          <w:rPr>
            <w:lang w:val="en-IN"/>
          </w:rPr>
          <w:t>As</w:t>
        </w:r>
      </w:ins>
      <w:ins w:id="61" w:author="Piyush Khare" w:date="2024-09-10T18:08:00Z" w16du:dateUtc="2024-09-10T12:38:00Z">
        <w:r>
          <w:rPr>
            <w:lang w:val="en-IN"/>
          </w:rPr>
          <w:t xml:space="preserve"> per the overall analysis </w:t>
        </w:r>
      </w:ins>
      <w:ins w:id="62" w:author="Piyush Khare" w:date="2024-09-10T18:09:00Z" w16du:dateUtc="2024-09-10T12:39:00Z">
        <w:r>
          <w:rPr>
            <w:lang w:val="en-IN"/>
          </w:rPr>
          <w:t xml:space="preserve">we are aware about the root cause and by creating the action plan / glide path the same can be fixed. </w:t>
        </w:r>
      </w:ins>
    </w:p>
    <w:p w14:paraId="35E187E8" w14:textId="61E59E77" w:rsidR="00260708" w:rsidRDefault="00CF2B26" w:rsidP="003B615B">
      <w:pPr>
        <w:tabs>
          <w:tab w:val="left" w:pos="7400"/>
        </w:tabs>
        <w:rPr>
          <w:ins w:id="63" w:author="Piyush Khare" w:date="2024-09-10T18:10:00Z" w16du:dateUtc="2024-09-10T12:40:00Z"/>
          <w:lang w:val="en-IN"/>
        </w:rPr>
      </w:pPr>
      <w:ins w:id="64" w:author="Piyush Khare" w:date="2024-09-10T18:09:00Z" w16du:dateUtc="2024-09-10T12:39:00Z">
        <w:r>
          <w:rPr>
            <w:lang w:val="en-IN"/>
          </w:rPr>
          <w:t>Based on the rankin</w:t>
        </w:r>
      </w:ins>
      <w:ins w:id="65" w:author="Piyush Khare" w:date="2024-09-10T18:10:00Z" w16du:dateUtc="2024-09-10T12:40:00Z">
        <w:r>
          <w:rPr>
            <w:lang w:val="en-IN"/>
          </w:rPr>
          <w:t xml:space="preserve">g and scoring step targets should be given and weekly performance should be reviewed. </w:t>
        </w:r>
      </w:ins>
    </w:p>
    <w:p w14:paraId="487E2D0D" w14:textId="39FBAECF" w:rsidR="00CF2B26" w:rsidRDefault="00945839" w:rsidP="003B615B">
      <w:pPr>
        <w:tabs>
          <w:tab w:val="left" w:pos="7400"/>
        </w:tabs>
        <w:rPr>
          <w:ins w:id="66" w:author="Piyush Khare" w:date="2024-09-10T18:11:00Z" w16du:dateUtc="2024-09-10T12:41:00Z"/>
          <w:lang w:val="en-IN"/>
        </w:rPr>
      </w:pPr>
      <w:ins w:id="67" w:author="Piyush Khare" w:date="2024-09-10T18:10:00Z" w16du:dateUtc="2024-09-10T12:40:00Z">
        <w:r>
          <w:rPr>
            <w:lang w:val="en-IN"/>
          </w:rPr>
          <w:t>Realtime quality check should be impl</w:t>
        </w:r>
      </w:ins>
      <w:ins w:id="68" w:author="Piyush Khare" w:date="2024-09-10T18:11:00Z" w16du:dateUtc="2024-09-10T12:41:00Z">
        <w:r>
          <w:rPr>
            <w:lang w:val="en-IN"/>
          </w:rPr>
          <w:t xml:space="preserve">emented and count of shared feedback should be increased. </w:t>
        </w:r>
      </w:ins>
    </w:p>
    <w:p w14:paraId="3534C884" w14:textId="39BEC47B" w:rsidR="00945839" w:rsidRDefault="00C2733E" w:rsidP="003B615B">
      <w:pPr>
        <w:tabs>
          <w:tab w:val="left" w:pos="7400"/>
        </w:tabs>
        <w:rPr>
          <w:ins w:id="69" w:author="Piyush Khare" w:date="2024-09-10T18:12:00Z" w16du:dateUtc="2024-09-10T12:42:00Z"/>
          <w:lang w:val="en-IN"/>
        </w:rPr>
      </w:pPr>
      <w:ins w:id="70" w:author="Piyush Khare" w:date="2024-09-10T18:11:00Z" w16du:dateUtc="2024-09-10T12:41:00Z">
        <w:r>
          <w:rPr>
            <w:lang w:val="en-IN"/>
          </w:rPr>
          <w:t xml:space="preserve">For outliers, the area of improvement should be taken care and the TNA </w:t>
        </w:r>
      </w:ins>
      <w:ins w:id="71" w:author="Piyush Khare" w:date="2024-09-10T18:12:00Z" w16du:dateUtc="2024-09-10T12:42:00Z">
        <w:r>
          <w:rPr>
            <w:lang w:val="en-IN"/>
          </w:rPr>
          <w:t xml:space="preserve">should be introduced if needed. </w:t>
        </w:r>
      </w:ins>
    </w:p>
    <w:p w14:paraId="29751D63" w14:textId="77777777" w:rsidR="008A6E4E" w:rsidRDefault="008A6E4E" w:rsidP="003B615B">
      <w:pPr>
        <w:tabs>
          <w:tab w:val="left" w:pos="7400"/>
        </w:tabs>
        <w:rPr>
          <w:ins w:id="72" w:author="Piyush Khare" w:date="2024-09-10T18:12:00Z" w16du:dateUtc="2024-09-10T12:42:00Z"/>
          <w:lang w:val="en-IN"/>
        </w:rPr>
      </w:pPr>
    </w:p>
    <w:p w14:paraId="411BFDCA" w14:textId="290A1F43" w:rsidR="008A6E4E" w:rsidRPr="008A6E4E" w:rsidRDefault="008A6E4E" w:rsidP="003B615B">
      <w:pPr>
        <w:tabs>
          <w:tab w:val="left" w:pos="7400"/>
        </w:tabs>
        <w:rPr>
          <w:ins w:id="73" w:author="Piyush Khare" w:date="2024-09-10T18:09:00Z" w16du:dateUtc="2024-09-10T12:39:00Z"/>
          <w:lang w:val="en-IN"/>
        </w:rPr>
      </w:pPr>
      <w:ins w:id="74" w:author="Piyush Khare" w:date="2024-09-10T18:12:00Z">
        <w:r w:rsidRPr="008A6E4E">
          <w:rPr>
            <w:b/>
            <w:bCs/>
            <w:lang w:val="en-IN"/>
          </w:rPr>
          <w:t>Conclusion</w:t>
        </w:r>
      </w:ins>
      <w:ins w:id="75" w:author="Piyush Khare" w:date="2024-09-10T18:12:00Z" w16du:dateUtc="2024-09-10T12:42:00Z">
        <w:r>
          <w:rPr>
            <w:b/>
            <w:bCs/>
            <w:lang w:val="en-IN"/>
          </w:rPr>
          <w:t xml:space="preserve">- </w:t>
        </w:r>
        <w:r w:rsidRPr="008A6E4E">
          <w:rPr>
            <w:lang w:val="en-IN"/>
            <w:rPrChange w:id="76" w:author="Piyush Khare" w:date="2024-09-10T18:14:00Z" w16du:dateUtc="2024-09-10T12:44:00Z">
              <w:rPr>
                <w:b/>
                <w:bCs/>
                <w:lang w:val="en-IN"/>
              </w:rPr>
            </w:rPrChange>
          </w:rPr>
          <w:t>Several analysis and quality check were performed by cleaning the data and th</w:t>
        </w:r>
      </w:ins>
      <w:ins w:id="77" w:author="Piyush Khare" w:date="2024-09-10T18:13:00Z" w16du:dateUtc="2024-09-10T12:43:00Z">
        <w:r w:rsidRPr="008A6E4E">
          <w:rPr>
            <w:lang w:val="en-IN"/>
            <w:rPrChange w:id="78" w:author="Piyush Khare" w:date="2024-09-10T18:14:00Z" w16du:dateUtc="2024-09-10T12:44:00Z">
              <w:rPr>
                <w:b/>
                <w:bCs/>
                <w:lang w:val="en-IN"/>
              </w:rPr>
            </w:rPrChange>
          </w:rPr>
          <w:t xml:space="preserve">is is clearly visible that the opportunity areas are there. Ny working on </w:t>
        </w:r>
      </w:ins>
      <w:ins w:id="79" w:author="Piyush Khare" w:date="2024-09-10T18:14:00Z" w16du:dateUtc="2024-09-10T12:44:00Z">
        <w:r w:rsidRPr="008A6E4E">
          <w:rPr>
            <w:lang w:val="en-IN"/>
          </w:rPr>
          <w:t>this</w:t>
        </w:r>
        <w:r>
          <w:rPr>
            <w:lang w:val="en-IN"/>
          </w:rPr>
          <w:t>,</w:t>
        </w:r>
        <w:r w:rsidRPr="008A6E4E">
          <w:rPr>
            <w:lang w:val="en-IN"/>
          </w:rPr>
          <w:t xml:space="preserve"> </w:t>
        </w:r>
        <w:r>
          <w:rPr>
            <w:lang w:val="en-IN"/>
          </w:rPr>
          <w:t xml:space="preserve">down </w:t>
        </w:r>
        <w:r w:rsidRPr="008A6E4E">
          <w:rPr>
            <w:lang w:val="en-IN"/>
          </w:rPr>
          <w:t>area</w:t>
        </w:r>
        <w:r>
          <w:rPr>
            <w:lang w:val="en-IN"/>
          </w:rPr>
          <w:t>s and</w:t>
        </w:r>
      </w:ins>
      <w:ins w:id="80" w:author="Piyush Khare" w:date="2024-09-10T18:13:00Z" w16du:dateUtc="2024-09-10T12:43:00Z">
        <w:r w:rsidRPr="008A6E4E">
          <w:rPr>
            <w:lang w:val="en-IN"/>
            <w:rPrChange w:id="81" w:author="Piyush Khare" w:date="2024-09-10T18:14:00Z" w16du:dateUtc="2024-09-10T12:44:00Z">
              <w:rPr>
                <w:b/>
                <w:bCs/>
                <w:lang w:val="en-IN"/>
              </w:rPr>
            </w:rPrChange>
          </w:rPr>
          <w:t xml:space="preserve"> the BQ can be fixed and overall revenue can be increased by giving the g</w:t>
        </w:r>
      </w:ins>
      <w:ins w:id="82" w:author="Piyush Khare" w:date="2024-09-10T18:14:00Z" w16du:dateUtc="2024-09-10T12:44:00Z">
        <w:r w:rsidRPr="008A6E4E">
          <w:rPr>
            <w:lang w:val="en-IN"/>
            <w:rPrChange w:id="83" w:author="Piyush Khare" w:date="2024-09-10T18:14:00Z" w16du:dateUtc="2024-09-10T12:44:00Z">
              <w:rPr>
                <w:b/>
                <w:bCs/>
                <w:lang w:val="en-IN"/>
              </w:rPr>
            </w:rPrChange>
          </w:rPr>
          <w:t xml:space="preserve">ood number of high performers from each region. </w:t>
        </w:r>
      </w:ins>
    </w:p>
    <w:p w14:paraId="6D5BCFC3" w14:textId="77777777" w:rsidR="00260708" w:rsidRDefault="00260708" w:rsidP="003B615B">
      <w:pPr>
        <w:tabs>
          <w:tab w:val="left" w:pos="7400"/>
        </w:tabs>
        <w:rPr>
          <w:ins w:id="84" w:author="Piyush Khare" w:date="2024-09-10T18:14:00Z" w16du:dateUtc="2024-09-10T12:44:00Z"/>
          <w:lang w:val="en-IN"/>
        </w:rPr>
      </w:pPr>
    </w:p>
    <w:p w14:paraId="437E6704" w14:textId="28521E83" w:rsidR="00AB2F24" w:rsidRPr="007E120C" w:rsidRDefault="00AB2F24" w:rsidP="003B615B">
      <w:pPr>
        <w:tabs>
          <w:tab w:val="left" w:pos="7400"/>
        </w:tabs>
        <w:rPr>
          <w:lang w:val="en-IN"/>
          <w:rPrChange w:id="85" w:author="Piyush Khare" w:date="2024-09-10T18:08:00Z" w16du:dateUtc="2024-09-10T12:38:00Z">
            <w:rPr>
              <w:b/>
              <w:bCs/>
              <w:lang w:val="en-IN"/>
            </w:rPr>
          </w:rPrChange>
        </w:rPr>
        <w:pPrChange w:id="86" w:author="Piyush Khare" w:date="2024-09-10T17:57:00Z" w16du:dateUtc="2024-09-10T12:27:00Z">
          <w:pPr/>
        </w:pPrChange>
      </w:pPr>
      <w:ins w:id="87" w:author="Piyush Khare" w:date="2024-09-10T18:14:00Z" w16du:dateUtc="2024-09-10T12:44:00Z">
        <w:r>
          <w:rPr>
            <w:lang w:val="en-IN"/>
          </w:rPr>
          <w:t>Will Introduce</w:t>
        </w:r>
      </w:ins>
      <w:ins w:id="88" w:author="Piyush Khare" w:date="2024-09-10T18:15:00Z" w16du:dateUtc="2024-09-10T12:45:00Z">
        <w:r>
          <w:rPr>
            <w:lang w:val="en-IN"/>
          </w:rPr>
          <w:t xml:space="preserve"> the action plan along with step target and glide path to spike up in trend of high performer where the zones are struggling to achieve the good number in performance. </w:t>
        </w:r>
      </w:ins>
    </w:p>
    <w:sectPr w:rsidR="00AB2F24" w:rsidRPr="007E120C" w:rsidSect="004D78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iyush Khare">
    <w15:presenceInfo w15:providerId="Windows Live" w15:userId="f1831244d9564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B6"/>
    <w:rsid w:val="000F40E7"/>
    <w:rsid w:val="00166B4C"/>
    <w:rsid w:val="001710A3"/>
    <w:rsid w:val="00260708"/>
    <w:rsid w:val="00332FAA"/>
    <w:rsid w:val="00372506"/>
    <w:rsid w:val="003B615B"/>
    <w:rsid w:val="003C6090"/>
    <w:rsid w:val="003F557B"/>
    <w:rsid w:val="004D786B"/>
    <w:rsid w:val="0060783D"/>
    <w:rsid w:val="00726DB6"/>
    <w:rsid w:val="00730550"/>
    <w:rsid w:val="007E120C"/>
    <w:rsid w:val="008A6E4E"/>
    <w:rsid w:val="00907628"/>
    <w:rsid w:val="00945839"/>
    <w:rsid w:val="00AB2F24"/>
    <w:rsid w:val="00C2733E"/>
    <w:rsid w:val="00CF2B26"/>
    <w:rsid w:val="00E27D22"/>
    <w:rsid w:val="00E47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1EB9"/>
  <w15:chartTrackingRefBased/>
  <w15:docId w15:val="{A682032A-3734-44B7-9427-9907B0C33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8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71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chart" Target="charts/chart1.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wnloads\Project-3(Bare%20International%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[Project-3(Bare International Analysis).xlsx]Dashboard!PivotTable5</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Performance scores over time</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Dashboard!$B$39</c:f>
              <c:strCache>
                <c:ptCount val="1"/>
                <c:pt idx="0">
                  <c:v>Total</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Dashboard!$A$40:$A$62</c:f>
              <c:strCache>
                <c:ptCount val="22"/>
                <c:pt idx="0">
                  <c:v>2022-10-01</c:v>
                </c:pt>
                <c:pt idx="1">
                  <c:v>2022-10-06</c:v>
                </c:pt>
                <c:pt idx="2">
                  <c:v>2022-10-07</c:v>
                </c:pt>
                <c:pt idx="3">
                  <c:v>2022-10-08</c:v>
                </c:pt>
                <c:pt idx="4">
                  <c:v>2022-10-10</c:v>
                </c:pt>
                <c:pt idx="5">
                  <c:v>2022-10-11</c:v>
                </c:pt>
                <c:pt idx="6">
                  <c:v>2022-10-12</c:v>
                </c:pt>
                <c:pt idx="7">
                  <c:v>2022-10-13</c:v>
                </c:pt>
                <c:pt idx="8">
                  <c:v>2022-10-14</c:v>
                </c:pt>
                <c:pt idx="9">
                  <c:v>2022-10-15</c:v>
                </c:pt>
                <c:pt idx="10">
                  <c:v>2022-10-16</c:v>
                </c:pt>
                <c:pt idx="11">
                  <c:v>2022-10-17</c:v>
                </c:pt>
                <c:pt idx="12">
                  <c:v>2022-10-18</c:v>
                </c:pt>
                <c:pt idx="13">
                  <c:v>2022-10-19</c:v>
                </c:pt>
                <c:pt idx="14">
                  <c:v>2022-10-20</c:v>
                </c:pt>
                <c:pt idx="15">
                  <c:v>2022-10-21</c:v>
                </c:pt>
                <c:pt idx="16">
                  <c:v>2022-10-22</c:v>
                </c:pt>
                <c:pt idx="17">
                  <c:v>2022-10-23</c:v>
                </c:pt>
                <c:pt idx="18">
                  <c:v>2022-10-27</c:v>
                </c:pt>
                <c:pt idx="19">
                  <c:v>2022-10-28</c:v>
                </c:pt>
                <c:pt idx="20">
                  <c:v>2022-10-29</c:v>
                </c:pt>
                <c:pt idx="21">
                  <c:v>2022-10-30</c:v>
                </c:pt>
              </c:strCache>
            </c:strRef>
          </c:cat>
          <c:val>
            <c:numRef>
              <c:f>Dashboard!$B$40:$B$62</c:f>
              <c:numCache>
                <c:formatCode>0.00</c:formatCode>
                <c:ptCount val="22"/>
                <c:pt idx="0">
                  <c:v>58</c:v>
                </c:pt>
                <c:pt idx="1">
                  <c:v>68.5</c:v>
                </c:pt>
                <c:pt idx="2">
                  <c:v>85.666666666666671</c:v>
                </c:pt>
                <c:pt idx="3">
                  <c:v>72.333333333333329</c:v>
                </c:pt>
                <c:pt idx="4">
                  <c:v>78</c:v>
                </c:pt>
                <c:pt idx="5">
                  <c:v>73</c:v>
                </c:pt>
                <c:pt idx="6">
                  <c:v>83.333333333333329</c:v>
                </c:pt>
                <c:pt idx="7">
                  <c:v>63.5</c:v>
                </c:pt>
                <c:pt idx="8">
                  <c:v>72</c:v>
                </c:pt>
                <c:pt idx="9">
                  <c:v>66</c:v>
                </c:pt>
                <c:pt idx="10">
                  <c:v>69</c:v>
                </c:pt>
                <c:pt idx="11">
                  <c:v>86</c:v>
                </c:pt>
                <c:pt idx="12">
                  <c:v>69.333333333333329</c:v>
                </c:pt>
                <c:pt idx="13">
                  <c:v>52</c:v>
                </c:pt>
                <c:pt idx="14">
                  <c:v>90.666666666666671</c:v>
                </c:pt>
                <c:pt idx="15">
                  <c:v>71</c:v>
                </c:pt>
                <c:pt idx="16">
                  <c:v>69</c:v>
                </c:pt>
                <c:pt idx="17">
                  <c:v>53</c:v>
                </c:pt>
                <c:pt idx="18">
                  <c:v>94</c:v>
                </c:pt>
                <c:pt idx="19">
                  <c:v>74.5</c:v>
                </c:pt>
                <c:pt idx="20">
                  <c:v>65</c:v>
                </c:pt>
                <c:pt idx="21">
                  <c:v>48.333333333333336</c:v>
                </c:pt>
              </c:numCache>
            </c:numRef>
          </c:val>
          <c:smooth val="0"/>
          <c:extLst>
            <c:ext xmlns:c16="http://schemas.microsoft.com/office/drawing/2014/chart" uri="{C3380CC4-5D6E-409C-BE32-E72D297353CC}">
              <c16:uniqueId val="{00000000-9006-4A66-866D-1E2197463887}"/>
            </c:ext>
          </c:extLst>
        </c:ser>
        <c:dLbls>
          <c:dLblPos val="ctr"/>
          <c:showLegendKey val="0"/>
          <c:showVal val="1"/>
          <c:showCatName val="0"/>
          <c:showSerName val="0"/>
          <c:showPercent val="0"/>
          <c:showBubbleSize val="0"/>
        </c:dLbls>
        <c:marker val="1"/>
        <c:smooth val="0"/>
        <c:axId val="144369168"/>
        <c:axId val="144365808"/>
      </c:lineChart>
      <c:catAx>
        <c:axId val="14436916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44365808"/>
        <c:crosses val="autoZero"/>
        <c:auto val="1"/>
        <c:lblAlgn val="ctr"/>
        <c:lblOffset val="100"/>
        <c:noMultiLvlLbl val="0"/>
      </c:catAx>
      <c:valAx>
        <c:axId val="14436580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144369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Khare</dc:creator>
  <cp:keywords/>
  <dc:description/>
  <cp:lastModifiedBy>Piyush Khare</cp:lastModifiedBy>
  <cp:revision>19</cp:revision>
  <dcterms:created xsi:type="dcterms:W3CDTF">2024-09-10T12:01:00Z</dcterms:created>
  <dcterms:modified xsi:type="dcterms:W3CDTF">2024-09-10T12:45:00Z</dcterms:modified>
</cp:coreProperties>
</file>